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242AF" w14:textId="1B0E7328" w:rsidR="00F7676C" w:rsidRDefault="00F7676C" w:rsidP="68AF89F3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24"/>
          <w:szCs w:val="24"/>
        </w:rPr>
      </w:pPr>
      <w:r w:rsidRPr="68AF89F3"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5E6EDF76" w:rsidRPr="68AF89F3">
        <w:rPr>
          <w:rStyle w:val="Ninguno"/>
          <w:rFonts w:ascii="Arial" w:hAnsi="Arial"/>
          <w:b/>
          <w:bCs/>
          <w:sz w:val="24"/>
          <w:szCs w:val="24"/>
        </w:rPr>
        <w:t>1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2D8A851B" w:rsidR="00F7676C" w:rsidRDefault="00BB453C" w:rsidP="00875E4A">
            <w:r>
              <w:t>0000064325</w:t>
            </w:r>
          </w:p>
        </w:tc>
        <w:tc>
          <w:tcPr>
            <w:tcW w:w="7615" w:type="dxa"/>
          </w:tcPr>
          <w:p w14:paraId="101BE450" w14:textId="07E7F3CB" w:rsidR="00F7676C" w:rsidRDefault="007A0A19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YORBIS DAVID FERNANDEZ BLANCO</w:t>
            </w: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3F3BBEC0" w:rsidR="00F7676C" w:rsidRDefault="00346965" w:rsidP="00875E4A">
            <w:r>
              <w:t>00000</w:t>
            </w:r>
            <w:r w:rsidR="00741E36">
              <w:t>62095</w:t>
            </w:r>
          </w:p>
        </w:tc>
        <w:tc>
          <w:tcPr>
            <w:tcW w:w="7615" w:type="dxa"/>
          </w:tcPr>
          <w:p w14:paraId="79B297B3" w14:textId="70098C56" w:rsidR="00F7676C" w:rsidRDefault="007A0A19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SAMUEL</w:t>
            </w:r>
            <w:r w:rsidR="00AB1EFB">
              <w:t xml:space="preserve"> ENRIQUE</w:t>
            </w:r>
            <w:r>
              <w:t xml:space="preserve"> JULIO FERNANDEZ</w:t>
            </w:r>
          </w:p>
        </w:tc>
      </w:tr>
      <w:tr w:rsidR="00741E36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47648445" w:rsidR="00741E36" w:rsidRDefault="00741E36" w:rsidP="00741E36">
            <w:r>
              <w:t>0000053111</w:t>
            </w:r>
          </w:p>
        </w:tc>
        <w:tc>
          <w:tcPr>
            <w:tcW w:w="7615" w:type="dxa"/>
          </w:tcPr>
          <w:p w14:paraId="0122B573" w14:textId="0799C5D8" w:rsidR="00741E36" w:rsidRDefault="00741E36" w:rsidP="0074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JAIDER DE JESUS BARRETO AGAMEZ</w:t>
            </w:r>
          </w:p>
        </w:tc>
      </w:tr>
      <w:tr w:rsidR="00741E36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511BE2D8" w:rsidR="00741E36" w:rsidRDefault="00741E36" w:rsidP="00741E36">
            <w:r>
              <w:t>0000023456</w:t>
            </w:r>
          </w:p>
        </w:tc>
        <w:tc>
          <w:tcPr>
            <w:tcW w:w="7615" w:type="dxa"/>
          </w:tcPr>
          <w:p w14:paraId="6A589208" w14:textId="43F267C5" w:rsidR="00741E36" w:rsidRDefault="00741E36" w:rsidP="0074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KEINER GABRIEL TETAY YEPES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734FF5" w14:paraId="70E94997" w14:textId="77777777" w:rsidTr="001D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734FF5" w14:paraId="091ED2EE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0B90DB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hideMark/>
          </w:tcPr>
          <w:p w14:paraId="164FA94E" w14:textId="12877D76" w:rsidR="00BE7F58" w:rsidRPr="00734FF5" w:rsidRDefault="000E6F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usuario quiero poder consultar las rutas de buses para poder viajar de una forma mas tranquila y eficiente</w:t>
            </w:r>
          </w:p>
        </w:tc>
      </w:tr>
      <w:tr w:rsidR="00BE7F58" w:rsidRPr="00734FF5" w14:paraId="1157F30A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E8EB3C6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</w:tcPr>
          <w:p w14:paraId="43939F6D" w14:textId="71869775" w:rsidR="00BE7F58" w:rsidRPr="00734FF5" w:rsidRDefault="000E6F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usuario quiero poder acceder a una lista de rutas disponibles incluyendo los horarios y tarifas disponibles</w:t>
            </w:r>
          </w:p>
        </w:tc>
      </w:tr>
      <w:tr w:rsidR="00BE7F58" w:rsidRPr="00734FF5" w14:paraId="0EFEF97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6138352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</w:tcPr>
          <w:p w14:paraId="65A1E5EF" w14:textId="2AC30607" w:rsidR="00BE7F58" w:rsidRPr="00734FF5" w:rsidRDefault="000E6F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usuario quiero poder acceder a los horarios de salida y llegada de cada ruta </w:t>
            </w:r>
            <w:r w:rsidR="003263E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para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asi </w:t>
            </w:r>
            <w:r w:rsidR="003263E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saber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cada cuando pasan los buses</w:t>
            </w:r>
          </w:p>
        </w:tc>
      </w:tr>
      <w:tr w:rsidR="00BE7F58" w:rsidRPr="00734FF5" w14:paraId="6287069F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6B5E6F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</w:tcPr>
          <w:p w14:paraId="6B6A27D5" w14:textId="667EA9E9" w:rsidR="00BE7F58" w:rsidRPr="00734FF5" w:rsidRDefault="000E6F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usuario quiero poder acceder a un historial de mis viajes anteriores que incluyan</w:t>
            </w:r>
            <w:r w:rsidR="0076627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las rutas consultadas</w:t>
            </w:r>
          </w:p>
        </w:tc>
      </w:tr>
      <w:tr w:rsidR="00BE7F58" w:rsidRPr="00734FF5" w14:paraId="03522D4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115DF7F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</w:tcPr>
          <w:p w14:paraId="6F2BEDE4" w14:textId="0315785C" w:rsidR="00BE7F58" w:rsidRPr="00734FF5" w:rsidRDefault="0076627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</w:t>
            </w:r>
            <w:r w:rsidR="009C636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agregar nuevas rutas </w:t>
            </w:r>
            <w:r w:rsidR="009C636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al sistema de rutas de buses</w:t>
            </w:r>
          </w:p>
        </w:tc>
      </w:tr>
      <w:tr w:rsidR="00BE7F58" w:rsidRPr="00734FF5" w14:paraId="222E130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29EDFF9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</w:tcPr>
          <w:p w14:paraId="24030045" w14:textId="5B1F4890" w:rsidR="00BE7F58" w:rsidRPr="00734FF5" w:rsidRDefault="0076627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</w:t>
            </w:r>
            <w:r w:rsidR="009C636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quiero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modificar las rutas que </w:t>
            </w:r>
            <w:r w:rsidR="0041621A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E</w:t>
            </w:r>
            <w:r w:rsidR="009C636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sten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disponibles</w:t>
            </w:r>
          </w:p>
        </w:tc>
      </w:tr>
      <w:tr w:rsidR="00BE7F58" w:rsidRPr="00734FF5" w14:paraId="25AE765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C9BEB8C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</w:tcPr>
          <w:p w14:paraId="64A8400F" w14:textId="320C263F" w:rsidR="00BE7F58" w:rsidRPr="00734FF5" w:rsidRDefault="0076627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mo</w:t>
            </w:r>
            <w:r w:rsidR="009C636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di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ficar las tarifas para cada ruta</w:t>
            </w:r>
          </w:p>
        </w:tc>
      </w:tr>
      <w:tr w:rsidR="00BE7F58" w:rsidRPr="00734FF5" w14:paraId="57FE58B8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FF8B61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</w:tcPr>
          <w:p w14:paraId="5692C78D" w14:textId="107B2284" w:rsidR="00BE7F58" w:rsidRPr="00734FF5" w:rsidRDefault="0076627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</w:t>
            </w:r>
            <w:r w:rsidR="009C636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actualizar o eliminar rutas</w:t>
            </w:r>
          </w:p>
        </w:tc>
      </w:tr>
      <w:tr w:rsidR="00BE7F58" w:rsidRPr="00734FF5" w14:paraId="694B1C66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39E654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7EA05E35" w14:textId="602DE792" w:rsidR="00BE7F58" w:rsidRPr="00734FF5" w:rsidRDefault="009C6369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realizar pruebas para poder darle confianza al usuario sobre el software de rutas de buses </w:t>
            </w:r>
          </w:p>
        </w:tc>
      </w:tr>
      <w:tr w:rsidR="00BE7F58" w:rsidRPr="00734FF5" w14:paraId="285A3029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18D6CB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29908565" w14:textId="3E8D46A0" w:rsidR="00BE7F58" w:rsidRPr="00734FF5" w:rsidRDefault="009C6369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brindarle un buen servicio al usuario</w:t>
            </w:r>
          </w:p>
        </w:tc>
      </w:tr>
    </w:tbl>
    <w:p w14:paraId="26F66A47" w14:textId="77777777" w:rsidR="00BE7F58" w:rsidRDefault="00BE7F58" w:rsidP="00BE7F58">
      <w:pPr>
        <w:jc w:val="both"/>
        <w:rPr>
          <w:ins w:id="0" w:author="Coordinador Permanencia Programa Ingeniería de Sistemas" w:date="2019-05-31T03:08:00Z"/>
        </w:rPr>
      </w:pPr>
    </w:p>
    <w:p w14:paraId="5657EBA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05F8ADFE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3037A1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12EDBC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5DB2C7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47C239E" w14:textId="77777777" w:rsidR="00BE7F58" w:rsidRP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  <w:r w:rsidRPr="00BE7F58">
        <w:rPr>
          <w:rFonts w:ascii="Calibri" w:hAnsi="Calibri" w:cs="Arial"/>
          <w:color w:val="000000"/>
          <w:sz w:val="24"/>
          <w:szCs w:val="24"/>
        </w:rPr>
        <w:lastRenderedPageBreak/>
        <w:t xml:space="preserve">Una historia de usuario es una representación de un requisito escrito en una o dos frases utilizando el lenguaje común del usuario. Para cumplir con esta tarea los estudiantes deben obtener los requisitos funcionales a través de este instrumento, el cual contiene un ejemplo ilustrativo como guía para su desarrollo.  </w:t>
      </w:r>
    </w:p>
    <w:p w14:paraId="096F4F40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BE7F58" w14:paraId="02EB38D3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FFE7A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258F3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BE7F58" w14:paraId="0F592645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FA243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0B33E" w14:textId="77777777" w:rsidR="00BE7F58" w:rsidRPr="00AD20A4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AD20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que la aplicación tenga la funcionalidad de registrar, actualizar y eliminar dispositivos, bloques, pisos y salas para gestionar la red domótica</w:t>
            </w:r>
          </w:p>
        </w:tc>
      </w:tr>
      <w:tr w:rsidR="00BE7F58" w:rsidRPr="00BE7F58" w14:paraId="062D6EA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DE940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A2155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que la aplicación tenga la funcionalidad de configurar cada uno de los dispositivos agregados para dar soporte a la red domótica</w:t>
            </w:r>
          </w:p>
        </w:tc>
      </w:tr>
      <w:tr w:rsidR="00BE7F58" w:rsidRPr="00BE7F58" w14:paraId="1091C9D4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9EB89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DA076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requiero controlar los dispositivos electrónicos agregados para su encendido, apagado y demás configuraciones</w:t>
            </w:r>
          </w:p>
        </w:tc>
      </w:tr>
      <w:tr w:rsidR="00BE7F58" w:rsidRPr="00BE7F58" w14:paraId="2FC468C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88044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D77A9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requiero que la aplicación genere reportes estadísticos del consumo energético para realizar programas preventivos del uso eficiente de energía</w:t>
            </w:r>
          </w:p>
        </w:tc>
      </w:tr>
      <w:tr w:rsidR="00BE7F58" w:rsidRPr="00BE7F58" w14:paraId="06FC563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3B691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F9538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que la aplicación pueda generar alertas de alto consumo de los dispositivos agregados a la red domótica</w:t>
            </w:r>
          </w:p>
        </w:tc>
      </w:tr>
      <w:tr w:rsidR="00BE7F58" w:rsidRPr="00BE7F58" w14:paraId="3F6F3730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36F45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058E5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quiero que la aplicación detecte la presencia o no de personas en las aulas para enviar señales de encendido o apagado de los equipos</w:t>
            </w:r>
          </w:p>
        </w:tc>
      </w:tr>
      <w:tr w:rsidR="00BE7F58" w:rsidRPr="00BE7F58" w14:paraId="1D7F714E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4F8CB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93ABE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docente quiero enviar reportes al auxiliar de laboratorio si detecto alguna falla en alguno de los dispositivos electrónicos o si deseo abandonar la sala para minimizar consumo energético</w:t>
            </w:r>
          </w:p>
        </w:tc>
      </w:tr>
      <w:tr w:rsidR="00BE7F58" w:rsidRPr="00BE7F58" w14:paraId="1219DD94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A6E7D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D913F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quiero que el manejo de la red domótica en la aplicación sea sencilla y con interfaces usables para realizar los ajustes de manera rápida y segura</w:t>
            </w:r>
          </w:p>
        </w:tc>
      </w:tr>
      <w:tr w:rsidR="00BE7F58" w:rsidRPr="00BE7F58" w14:paraId="617D0B77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63961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40412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pueda sincronizar los equipos físicos instalados en la red para detectar fallos y así corregirlos </w:t>
            </w:r>
          </w:p>
        </w:tc>
      </w:tr>
      <w:tr w:rsidR="00BE7F58" w:rsidRPr="00BE7F58" w14:paraId="29FB6381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DC7C6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5ADDB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requiero que la aplicación me envié notificaciones de alertas de fallos en dispositivos o red para reportarlos al administrador del sistema</w:t>
            </w:r>
          </w:p>
        </w:tc>
      </w:tr>
    </w:tbl>
    <w:p w14:paraId="2C25278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86938F6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67BAF893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ADF1CFC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C67B382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15E5267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A8BFA88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7170754" w14:textId="77777777" w:rsidR="00BE7F58" w:rsidRPr="00324541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980E5C7" w14:textId="77777777" w:rsidR="00BE7F58" w:rsidRDefault="00BE7F58" w:rsidP="00BE7F58">
      <w:pPr>
        <w:jc w:val="both"/>
        <w:rPr>
          <w:ins w:id="1" w:author="Coordinador Permanencia Programa Ingeniería de Sistemas" w:date="2019-05-31T03:08:00Z"/>
        </w:rPr>
      </w:pPr>
    </w:p>
    <w:p w14:paraId="20FBC8FA" w14:textId="77777777" w:rsidR="00CB1D12" w:rsidRDefault="00CB1D12" w:rsidP="00CB1D12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CB1D12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5B89E" w14:textId="77777777" w:rsidR="00025886" w:rsidRDefault="00025886">
      <w:r>
        <w:separator/>
      </w:r>
    </w:p>
  </w:endnote>
  <w:endnote w:type="continuationSeparator" w:id="0">
    <w:p w14:paraId="0BFF1636" w14:textId="77777777" w:rsidR="00025886" w:rsidRDefault="0002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<w:pict>
            <v:line id="Conector recto 4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3pt,-6.75pt" to="472.5pt,-6.75pt" w14:anchorId="4EEF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18DC" w14:textId="77777777" w:rsidR="00025886" w:rsidRDefault="00025886">
      <w:r>
        <w:separator/>
      </w:r>
    </w:p>
  </w:footnote>
  <w:footnote w:type="continuationSeparator" w:id="0">
    <w:p w14:paraId="11BE83EF" w14:textId="77777777" w:rsidR="00025886" w:rsidRDefault="0002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25886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5BD99D50" w:rsidR="005C2EFE" w:rsidRPr="005C2EFE" w:rsidRDefault="68AF89F3" w:rsidP="68AF89F3">
    <w:pPr>
      <w:spacing w:line="267" w:lineRule="exact"/>
      <w:ind w:right="18"/>
      <w:jc w:val="right"/>
      <w:rPr>
        <w:rFonts w:ascii="Calibri" w:hAnsi="Calibri"/>
        <w:b/>
        <w:bCs/>
        <w:i/>
        <w:iCs/>
        <w:color w:val="384D81"/>
        <w:sz w:val="22"/>
        <w:szCs w:val="22"/>
      </w:rPr>
    </w:pPr>
    <w:r w:rsidRPr="68AF89F3">
      <w:rPr>
        <w:rFonts w:ascii="Calibri" w:hAnsi="Calibri"/>
        <w:b/>
        <w:bCs/>
        <w:i/>
        <w:iCs/>
        <w:color w:val="384D81"/>
        <w:sz w:val="22"/>
        <w:szCs w:val="22"/>
      </w:rPr>
      <w:t xml:space="preserve">III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line id="Conector recto 3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4.5pt,6.75pt" to="471pt,6.75pt" w14:anchorId="05004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line id="Conector recto 2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.5pt" from="-5.25pt,3.1pt" to="470.25pt,3.1pt" w14:anchorId="63A0AD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25886"/>
    <w:rsid w:val="00053D97"/>
    <w:rsid w:val="00072344"/>
    <w:rsid w:val="000A209B"/>
    <w:rsid w:val="000E6F97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71AD"/>
    <w:rsid w:val="00275186"/>
    <w:rsid w:val="00291022"/>
    <w:rsid w:val="00292A2F"/>
    <w:rsid w:val="002C5249"/>
    <w:rsid w:val="003263E8"/>
    <w:rsid w:val="00346965"/>
    <w:rsid w:val="003479EA"/>
    <w:rsid w:val="00354792"/>
    <w:rsid w:val="00370B11"/>
    <w:rsid w:val="00374AC9"/>
    <w:rsid w:val="003752FE"/>
    <w:rsid w:val="00375453"/>
    <w:rsid w:val="003C08AA"/>
    <w:rsid w:val="0041621A"/>
    <w:rsid w:val="004353C7"/>
    <w:rsid w:val="0043656E"/>
    <w:rsid w:val="00457C44"/>
    <w:rsid w:val="004711AF"/>
    <w:rsid w:val="004767B4"/>
    <w:rsid w:val="00493DBB"/>
    <w:rsid w:val="004C32CA"/>
    <w:rsid w:val="004D2305"/>
    <w:rsid w:val="004E2F7F"/>
    <w:rsid w:val="00502AF6"/>
    <w:rsid w:val="00516B71"/>
    <w:rsid w:val="00534CE6"/>
    <w:rsid w:val="00542C9C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BA"/>
    <w:rsid w:val="00716718"/>
    <w:rsid w:val="00721424"/>
    <w:rsid w:val="00741E36"/>
    <w:rsid w:val="00757BB4"/>
    <w:rsid w:val="00766278"/>
    <w:rsid w:val="0079260B"/>
    <w:rsid w:val="007A0A19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77E30"/>
    <w:rsid w:val="008F7980"/>
    <w:rsid w:val="00913BCF"/>
    <w:rsid w:val="00951A95"/>
    <w:rsid w:val="00973D10"/>
    <w:rsid w:val="00996BD8"/>
    <w:rsid w:val="009A423F"/>
    <w:rsid w:val="009B5791"/>
    <w:rsid w:val="009B7902"/>
    <w:rsid w:val="009B7A47"/>
    <w:rsid w:val="009C06CC"/>
    <w:rsid w:val="009C6369"/>
    <w:rsid w:val="00A015AB"/>
    <w:rsid w:val="00A37A02"/>
    <w:rsid w:val="00A45712"/>
    <w:rsid w:val="00A56578"/>
    <w:rsid w:val="00A729BD"/>
    <w:rsid w:val="00A746CF"/>
    <w:rsid w:val="00A84A00"/>
    <w:rsid w:val="00AA3393"/>
    <w:rsid w:val="00AA5EF4"/>
    <w:rsid w:val="00AA7461"/>
    <w:rsid w:val="00AB1EFB"/>
    <w:rsid w:val="00AD20A4"/>
    <w:rsid w:val="00AE4B19"/>
    <w:rsid w:val="00AF4A90"/>
    <w:rsid w:val="00B06D7C"/>
    <w:rsid w:val="00B162BC"/>
    <w:rsid w:val="00B61137"/>
    <w:rsid w:val="00B85C98"/>
    <w:rsid w:val="00B97D12"/>
    <w:rsid w:val="00BA39CD"/>
    <w:rsid w:val="00BB453C"/>
    <w:rsid w:val="00BE5154"/>
    <w:rsid w:val="00BE7F58"/>
    <w:rsid w:val="00C27D9D"/>
    <w:rsid w:val="00C3741B"/>
    <w:rsid w:val="00C4556C"/>
    <w:rsid w:val="00C670BD"/>
    <w:rsid w:val="00C71183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C2E6B"/>
    <w:rsid w:val="00FF4166"/>
    <w:rsid w:val="43303F01"/>
    <w:rsid w:val="5E6EDF76"/>
    <w:rsid w:val="68AF8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032FD3"/>
    <w:rsid w:val="002D747D"/>
    <w:rsid w:val="004A13C5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F0050"/>
    <w:rsid w:val="00C4751D"/>
    <w:rsid w:val="00C71183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YORBIS DAVID FERNANDEZ BLANCO</cp:lastModifiedBy>
  <cp:revision>7</cp:revision>
  <cp:lastPrinted>2018-03-20T01:16:00Z</cp:lastPrinted>
  <dcterms:created xsi:type="dcterms:W3CDTF">2025-05-13T19:00:00Z</dcterms:created>
  <dcterms:modified xsi:type="dcterms:W3CDTF">2025-05-15T02:13:00Z</dcterms:modified>
</cp:coreProperties>
</file>